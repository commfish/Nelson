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34A8" w14:textId="0D6D172D" w:rsidR="00281454" w:rsidRPr="00C15E29" w:rsidRDefault="00281454" w:rsidP="00535502">
      <w:pPr>
        <w:pStyle w:val="Heading1"/>
        <w:spacing w:after="0"/>
      </w:pPr>
      <w:r w:rsidRPr="00C15E29">
        <w:t>Forecast Area: Alaska Peninsula, Nelson River</w:t>
      </w:r>
    </w:p>
    <w:p w14:paraId="08BBDC30" w14:textId="77777777" w:rsidR="002D646A" w:rsidRDefault="007914A7" w:rsidP="00535502">
      <w:pPr>
        <w:pStyle w:val="Heading1"/>
        <w:spacing w:after="0"/>
        <w:rPr>
          <w:sz w:val="22"/>
        </w:rPr>
      </w:pPr>
      <w:r>
        <w:t>Species: Sockeye S</w:t>
      </w:r>
      <w:r w:rsidR="00281454" w:rsidRPr="00C15E29">
        <w:t>almon</w:t>
      </w:r>
      <w:r w:rsidR="00281454">
        <w:rPr>
          <w:sz w:val="22"/>
        </w:rPr>
        <w:tab/>
      </w:r>
    </w:p>
    <w:p w14:paraId="29FAD808" w14:textId="18B19CE0" w:rsidR="00535502" w:rsidRPr="0083787B" w:rsidRDefault="00184DC6" w:rsidP="00535502">
      <w:pPr>
        <w:rPr>
          <w:b/>
        </w:rPr>
      </w:pPr>
      <w:r>
        <w:rPr>
          <w:b/>
        </w:rPr>
        <w:t>Preliminary f</w:t>
      </w:r>
      <w:r w:rsidR="00766F6F">
        <w:rPr>
          <w:b/>
        </w:rPr>
        <w:t>orecast of the 201</w:t>
      </w:r>
      <w:r w:rsidR="001812A9">
        <w:rPr>
          <w:b/>
        </w:rPr>
        <w:t>9</w:t>
      </w:r>
      <w:r w:rsidR="00535502" w:rsidRPr="0083787B">
        <w:rPr>
          <w:b/>
        </w:rPr>
        <w:t xml:space="preserve"> </w:t>
      </w:r>
      <w:r>
        <w:rPr>
          <w:b/>
        </w:rPr>
        <w:t>r</w:t>
      </w:r>
      <w:r w:rsidR="00535502" w:rsidRPr="00A427BC">
        <w:rPr>
          <w:b/>
        </w:rPr>
        <w:t>un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3150"/>
        <w:gridCol w:w="3690"/>
      </w:tblGrid>
      <w:tr w:rsidR="00535502" w:rsidRPr="00560A7D" w14:paraId="4816EFCB" w14:textId="77777777" w:rsidTr="00EF143B">
        <w:trPr>
          <w:trHeight w:hRule="exact" w:val="288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73E8666" w14:textId="77777777" w:rsidR="00535502" w:rsidRPr="00560A7D" w:rsidRDefault="00184DC6" w:rsidP="00D317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p</w:t>
            </w:r>
            <w:r w:rsidR="00535502" w:rsidRPr="00560A7D">
              <w:rPr>
                <w:sz w:val="22"/>
                <w:szCs w:val="22"/>
              </w:rPr>
              <w:t>roduction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54B6A236" w14:textId="77777777" w:rsidR="00535502" w:rsidRPr="00560A7D" w:rsidRDefault="00184DC6" w:rsidP="00D317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Forecast e</w:t>
            </w:r>
            <w:r w:rsidR="00535502" w:rsidRPr="00560A7D">
              <w:rPr>
                <w:sz w:val="22"/>
                <w:szCs w:val="22"/>
              </w:rPr>
              <w:t>stimate (thousands)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D79E36E" w14:textId="77777777" w:rsidR="00535502" w:rsidRPr="00560A7D" w:rsidRDefault="00184DC6" w:rsidP="00D317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Forecast r</w:t>
            </w:r>
            <w:r w:rsidR="00535502" w:rsidRPr="00560A7D">
              <w:rPr>
                <w:sz w:val="22"/>
                <w:szCs w:val="22"/>
              </w:rPr>
              <w:t>ange (thousands)</w:t>
            </w:r>
          </w:p>
        </w:tc>
      </w:tr>
      <w:tr w:rsidR="00535502" w:rsidRPr="00560A7D" w14:paraId="7D797EC9" w14:textId="77777777" w:rsidTr="00EF143B">
        <w:trPr>
          <w:trHeight w:hRule="exact" w:val="288"/>
        </w:trPr>
        <w:tc>
          <w:tcPr>
            <w:tcW w:w="2340" w:type="dxa"/>
          </w:tcPr>
          <w:p w14:paraId="32FA09E6" w14:textId="77777777" w:rsidR="00535502" w:rsidRPr="00560A7D" w:rsidRDefault="00184DC6" w:rsidP="00D317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 e</w:t>
            </w:r>
            <w:r w:rsidR="00535502" w:rsidRPr="00560A7D">
              <w:rPr>
                <w:sz w:val="22"/>
                <w:szCs w:val="22"/>
              </w:rPr>
              <w:t>stimate</w:t>
            </w:r>
          </w:p>
        </w:tc>
        <w:tc>
          <w:tcPr>
            <w:tcW w:w="3150" w:type="dxa"/>
          </w:tcPr>
          <w:p w14:paraId="3D5A9D83" w14:textId="195194EF" w:rsidR="00535502" w:rsidRPr="00560A7D" w:rsidRDefault="001E2076" w:rsidP="00D317FD">
            <w:pPr>
              <w:jc w:val="center"/>
              <w:rPr>
                <w:sz w:val="22"/>
                <w:szCs w:val="22"/>
              </w:rPr>
            </w:pPr>
            <w:del w:id="0" w:author="Power, Sarah J (DFG)" w:date="2019-11-21T17:09:00Z">
              <w:r w:rsidDel="00B86C9A">
                <w:rPr>
                  <w:sz w:val="22"/>
                  <w:szCs w:val="22"/>
                </w:rPr>
                <w:delText>370</w:delText>
              </w:r>
            </w:del>
            <w:ins w:id="1" w:author="Power, Sarah J (DFG)" w:date="2019-11-21T17:09:00Z">
              <w:r w:rsidR="00B86C9A">
                <w:rPr>
                  <w:sz w:val="22"/>
                  <w:szCs w:val="22"/>
                </w:rPr>
                <w:t>3</w:t>
              </w:r>
              <w:r w:rsidR="00B86C9A">
                <w:rPr>
                  <w:sz w:val="22"/>
                  <w:szCs w:val="22"/>
                </w:rPr>
                <w:t>62</w:t>
              </w:r>
            </w:ins>
          </w:p>
        </w:tc>
        <w:tc>
          <w:tcPr>
            <w:tcW w:w="3690" w:type="dxa"/>
          </w:tcPr>
          <w:p w14:paraId="58598613" w14:textId="62CE9A4D" w:rsidR="00535502" w:rsidRPr="00A754EB" w:rsidRDefault="0011114D" w:rsidP="007C7A3A">
            <w:pPr>
              <w:ind w:right="702"/>
              <w:jc w:val="right"/>
              <w:rPr>
                <w:sz w:val="22"/>
                <w:szCs w:val="22"/>
              </w:rPr>
            </w:pPr>
            <w:del w:id="2" w:author="Power, Sarah J (DFG)" w:date="2019-11-21T17:10:00Z">
              <w:r w:rsidDel="00B86C9A">
                <w:rPr>
                  <w:sz w:val="22"/>
                  <w:szCs w:val="22"/>
                </w:rPr>
                <w:delText>21</w:delText>
              </w:r>
              <w:r w:rsidR="001E2076" w:rsidDel="00B86C9A">
                <w:rPr>
                  <w:sz w:val="22"/>
                  <w:szCs w:val="22"/>
                </w:rPr>
                <w:delText>7</w:delText>
              </w:r>
            </w:del>
            <w:ins w:id="3" w:author="Power, Sarah J (DFG)" w:date="2019-11-21T17:10:00Z">
              <w:r w:rsidR="00B86C9A">
                <w:rPr>
                  <w:sz w:val="22"/>
                  <w:szCs w:val="22"/>
                </w:rPr>
                <w:t>154</w:t>
              </w:r>
            </w:ins>
            <w:r w:rsidR="00535502" w:rsidRPr="00A754EB">
              <w:rPr>
                <w:sz w:val="22"/>
                <w:szCs w:val="22"/>
              </w:rPr>
              <w:t>–</w:t>
            </w:r>
            <w:ins w:id="4" w:author="Power, Sarah J (DFG)" w:date="2019-11-21T17:10:00Z">
              <w:r w:rsidR="00B86C9A">
                <w:rPr>
                  <w:sz w:val="22"/>
                  <w:szCs w:val="22"/>
                </w:rPr>
                <w:t>567</w:t>
              </w:r>
            </w:ins>
            <w:del w:id="5" w:author="Power, Sarah J (DFG)" w:date="2019-11-21T17:10:00Z">
              <w:r w:rsidR="001E2076" w:rsidDel="00B86C9A">
                <w:rPr>
                  <w:sz w:val="22"/>
                  <w:szCs w:val="22"/>
                </w:rPr>
                <w:delText>523</w:delText>
              </w:r>
            </w:del>
          </w:p>
        </w:tc>
      </w:tr>
      <w:tr w:rsidR="00535502" w:rsidRPr="00560A7D" w14:paraId="7D5080AB" w14:textId="77777777" w:rsidTr="00EF143B">
        <w:trPr>
          <w:trHeight w:hRule="exact" w:val="288"/>
        </w:trPr>
        <w:tc>
          <w:tcPr>
            <w:tcW w:w="2340" w:type="dxa"/>
          </w:tcPr>
          <w:p w14:paraId="3901D6D6" w14:textId="77777777" w:rsidR="00535502" w:rsidRPr="00560A7D" w:rsidRDefault="00184DC6" w:rsidP="00D317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Escapement g</w:t>
            </w:r>
            <w:r w:rsidR="00535502" w:rsidRPr="00560A7D">
              <w:rPr>
                <w:sz w:val="22"/>
                <w:szCs w:val="22"/>
              </w:rPr>
              <w:t xml:space="preserve">oal </w:t>
            </w:r>
            <w:r w:rsidR="00535502" w:rsidRPr="00560A7D">
              <w:rPr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3150" w:type="dxa"/>
          </w:tcPr>
          <w:p w14:paraId="169BA64A" w14:textId="77777777" w:rsidR="00535502" w:rsidRPr="00560A7D" w:rsidRDefault="00535502" w:rsidP="00535502">
            <w:pPr>
              <w:jc w:val="center"/>
              <w:rPr>
                <w:sz w:val="22"/>
                <w:szCs w:val="22"/>
              </w:rPr>
            </w:pPr>
            <w:r w:rsidRPr="00560A7D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690" w:type="dxa"/>
          </w:tcPr>
          <w:p w14:paraId="6C47107D" w14:textId="77777777" w:rsidR="00535502" w:rsidRPr="00560A7D" w:rsidRDefault="00535502" w:rsidP="00535502">
            <w:pPr>
              <w:ind w:right="7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  <w:r w:rsidRPr="00560A7D"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>219</w:t>
            </w:r>
          </w:p>
        </w:tc>
      </w:tr>
      <w:tr w:rsidR="00535502" w:rsidRPr="00560A7D" w14:paraId="7B3A5B17" w14:textId="77777777" w:rsidTr="00EF143B">
        <w:trPr>
          <w:trHeight w:hRule="exact" w:val="288"/>
        </w:trPr>
        <w:tc>
          <w:tcPr>
            <w:tcW w:w="2340" w:type="dxa"/>
            <w:tcBorders>
              <w:bottom w:val="single" w:sz="4" w:space="0" w:color="auto"/>
            </w:tcBorders>
          </w:tcPr>
          <w:p w14:paraId="14652AAB" w14:textId="77777777" w:rsidR="00535502" w:rsidRPr="00560A7D" w:rsidRDefault="00184DC6" w:rsidP="00D317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Harvest e</w:t>
            </w:r>
            <w:r w:rsidR="00535502" w:rsidRPr="00560A7D">
              <w:rPr>
                <w:sz w:val="22"/>
                <w:szCs w:val="22"/>
              </w:rPr>
              <w:t>stimate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822900E" w14:textId="48089B14" w:rsidR="00535502" w:rsidRPr="00560A7D" w:rsidRDefault="001E2076" w:rsidP="00912C2F">
            <w:pPr>
              <w:jc w:val="center"/>
              <w:rPr>
                <w:sz w:val="22"/>
                <w:szCs w:val="22"/>
              </w:rPr>
            </w:pPr>
            <w:del w:id="6" w:author="Power, Sarah J (DFG)" w:date="2019-11-21T17:09:00Z">
              <w:r w:rsidDel="00B86C9A">
                <w:rPr>
                  <w:sz w:val="22"/>
                  <w:szCs w:val="22"/>
                </w:rPr>
                <w:delText>212</w:delText>
              </w:r>
            </w:del>
            <w:ins w:id="7" w:author="Power, Sarah J (DFG)" w:date="2019-11-21T17:09:00Z">
              <w:r w:rsidR="00B86C9A">
                <w:rPr>
                  <w:sz w:val="22"/>
                  <w:szCs w:val="22"/>
                </w:rPr>
                <w:t>204</w:t>
              </w:r>
            </w:ins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30FD29D3" w14:textId="77777777" w:rsidR="00535502" w:rsidRPr="00560A7D" w:rsidRDefault="00535502" w:rsidP="00D317FD">
            <w:pPr>
              <w:ind w:right="702"/>
              <w:jc w:val="right"/>
              <w:rPr>
                <w:sz w:val="22"/>
                <w:szCs w:val="22"/>
              </w:rPr>
            </w:pPr>
          </w:p>
        </w:tc>
      </w:tr>
    </w:tbl>
    <w:p w14:paraId="08C58096" w14:textId="77777777" w:rsidR="00535502" w:rsidRPr="00560A7D" w:rsidRDefault="00535502" w:rsidP="00535502">
      <w:pPr>
        <w:spacing w:after="0"/>
        <w:rPr>
          <w:sz w:val="20"/>
          <w:szCs w:val="20"/>
        </w:rPr>
      </w:pPr>
      <w:r w:rsidRPr="00560A7D">
        <w:rPr>
          <w:i/>
          <w:sz w:val="20"/>
          <w:szCs w:val="20"/>
        </w:rPr>
        <w:t>Note</w:t>
      </w:r>
      <w:r w:rsidRPr="00560A7D">
        <w:rPr>
          <w:sz w:val="20"/>
          <w:szCs w:val="20"/>
        </w:rPr>
        <w:t>: Column numbers may not total or correspond exactly with numbers in text due to rounding.</w:t>
      </w:r>
    </w:p>
    <w:p w14:paraId="1BE2BE74" w14:textId="421FFBE2" w:rsidR="00281454" w:rsidRPr="00D16F9A" w:rsidRDefault="00535502" w:rsidP="00D16F9A">
      <w:pPr>
        <w:tabs>
          <w:tab w:val="center" w:pos="4320"/>
          <w:tab w:val="right" w:pos="8640"/>
        </w:tabs>
        <w:suppressAutoHyphens/>
        <w:spacing w:after="0"/>
        <w:ind w:left="187" w:right="720" w:hanging="187"/>
        <w:rPr>
          <w:sz w:val="20"/>
          <w:szCs w:val="20"/>
        </w:rPr>
      </w:pPr>
      <w:r w:rsidRPr="00560A7D">
        <w:rPr>
          <w:sz w:val="22"/>
          <w:szCs w:val="22"/>
          <w:vertAlign w:val="superscript"/>
        </w:rPr>
        <w:t>a</w:t>
      </w:r>
      <w:r w:rsidRPr="00560A7D">
        <w:rPr>
          <w:sz w:val="22"/>
          <w:szCs w:val="22"/>
        </w:rPr>
        <w:tab/>
      </w:r>
      <w:proofErr w:type="gramStart"/>
      <w:r w:rsidRPr="00560A7D">
        <w:rPr>
          <w:sz w:val="20"/>
          <w:szCs w:val="20"/>
        </w:rPr>
        <w:t>The</w:t>
      </w:r>
      <w:proofErr w:type="gramEnd"/>
      <w:r w:rsidRPr="00560A7D">
        <w:rPr>
          <w:sz w:val="20"/>
          <w:szCs w:val="20"/>
        </w:rPr>
        <w:t xml:space="preserve"> escapement estimate is the midpoint of the escapement goal range (</w:t>
      </w:r>
      <w:r>
        <w:rPr>
          <w:sz w:val="20"/>
          <w:szCs w:val="20"/>
        </w:rPr>
        <w:t>97</w:t>
      </w:r>
      <w:r w:rsidRPr="00560A7D">
        <w:rPr>
          <w:sz w:val="20"/>
          <w:szCs w:val="20"/>
        </w:rPr>
        <w:t>,000–</w:t>
      </w:r>
      <w:r>
        <w:rPr>
          <w:sz w:val="20"/>
          <w:szCs w:val="20"/>
        </w:rPr>
        <w:t>219</w:t>
      </w:r>
      <w:r w:rsidRPr="00560A7D">
        <w:rPr>
          <w:sz w:val="20"/>
          <w:szCs w:val="20"/>
        </w:rPr>
        <w:t>,000) in 201</w:t>
      </w:r>
      <w:r w:rsidR="001812A9">
        <w:rPr>
          <w:sz w:val="20"/>
          <w:szCs w:val="20"/>
        </w:rPr>
        <w:t>9</w:t>
      </w:r>
      <w:r w:rsidRPr="00560A7D">
        <w:rPr>
          <w:sz w:val="20"/>
          <w:szCs w:val="20"/>
        </w:rPr>
        <w:t>.</w:t>
      </w:r>
    </w:p>
    <w:p w14:paraId="64B13850" w14:textId="77777777" w:rsidR="002D646A" w:rsidRPr="00683E62" w:rsidRDefault="002D646A" w:rsidP="002D646A">
      <w:pPr>
        <w:pStyle w:val="Heading4"/>
        <w:rPr>
          <w:rFonts w:ascii="Times New Roman" w:hAnsi="Times New Roman"/>
        </w:rPr>
      </w:pPr>
      <w:r w:rsidRPr="00683E62">
        <w:rPr>
          <w:rFonts w:ascii="Times New Roman" w:hAnsi="Times New Roman"/>
        </w:rPr>
        <w:t>Forecast Methods</w:t>
      </w:r>
    </w:p>
    <w:p w14:paraId="7DCA3C89" w14:textId="265C120F" w:rsidR="00745F34" w:rsidRPr="00683E62" w:rsidRDefault="00134285" w:rsidP="009A1765">
      <w:r w:rsidRPr="00683E62">
        <w:t>The 201</w:t>
      </w:r>
      <w:r w:rsidR="001812A9">
        <w:t>9</w:t>
      </w:r>
      <w:r w:rsidR="002D646A" w:rsidRPr="00683E62">
        <w:t xml:space="preserve"> Nelson River sockeye salmon </w:t>
      </w:r>
      <w:r w:rsidR="00620AF5" w:rsidRPr="00683E62">
        <w:t xml:space="preserve">run </w:t>
      </w:r>
      <w:r w:rsidR="002D646A" w:rsidRPr="00683E62">
        <w:t xml:space="preserve">was forecasted using simple linear regression </w:t>
      </w:r>
      <w:r w:rsidR="001812A9">
        <w:t xml:space="preserve">of </w:t>
      </w:r>
      <w:r w:rsidR="00E65920" w:rsidRPr="00683E62">
        <w:t>ocean-age-class</w:t>
      </w:r>
      <w:r w:rsidR="001812A9">
        <w:t xml:space="preserve"> and </w:t>
      </w:r>
      <w:r w:rsidR="001E2076">
        <w:t xml:space="preserve">parental escapement </w:t>
      </w:r>
      <w:r w:rsidR="001812A9">
        <w:t xml:space="preserve">data from </w:t>
      </w:r>
      <w:r w:rsidR="002D646A" w:rsidRPr="00683E62">
        <w:t xml:space="preserve">the past </w:t>
      </w:r>
      <w:del w:id="8" w:author="Power, Sarah J (DFG)" w:date="2019-11-21T17:11:00Z">
        <w:r w:rsidR="001812A9" w:rsidDel="00B86C9A">
          <w:delText>18</w:delText>
        </w:r>
        <w:r w:rsidR="001812A9" w:rsidRPr="00683E62" w:rsidDel="00B86C9A">
          <w:delText xml:space="preserve"> </w:delText>
        </w:r>
      </w:del>
      <w:ins w:id="9" w:author="Power, Sarah J (DFG)" w:date="2019-11-21T17:11:00Z">
        <w:r w:rsidR="00B86C9A">
          <w:t>1</w:t>
        </w:r>
        <w:r w:rsidR="00B86C9A">
          <w:t>9</w:t>
        </w:r>
        <w:r w:rsidR="00B86C9A" w:rsidRPr="00683E62">
          <w:t xml:space="preserve"> </w:t>
        </w:r>
      </w:ins>
      <w:r w:rsidR="002D646A" w:rsidRPr="00683E62">
        <w:t xml:space="preserve">years. Standard regression diagnostics were used to evaluate each model. </w:t>
      </w:r>
      <w:r w:rsidR="00745F34" w:rsidRPr="00683E62">
        <w:t xml:space="preserve">Prediction intervals (80%) for regression estimates were calculated using the variances of the regression models. </w:t>
      </w:r>
      <w:r w:rsidR="00620AF5" w:rsidRPr="00683E62">
        <w:t>A</w:t>
      </w:r>
      <w:r w:rsidR="00745F34" w:rsidRPr="00683E62">
        <w:t>ge classes that could not be estimated with  model</w:t>
      </w:r>
      <w:r w:rsidR="00272119">
        <w:t>ing</w:t>
      </w:r>
      <w:r w:rsidR="00745F34" w:rsidRPr="00683E62">
        <w:t xml:space="preserve"> were estimated using pooled medians and the 10</w:t>
      </w:r>
      <w:r w:rsidR="00745F34" w:rsidRPr="00683E62">
        <w:rPr>
          <w:vertAlign w:val="superscript"/>
        </w:rPr>
        <w:t>th</w:t>
      </w:r>
      <w:r w:rsidR="00745F34" w:rsidRPr="00683E62">
        <w:t xml:space="preserve"> and 90</w:t>
      </w:r>
      <w:r w:rsidR="00745F34" w:rsidRPr="00683E62">
        <w:rPr>
          <w:vertAlign w:val="superscript"/>
        </w:rPr>
        <w:t>th</w:t>
      </w:r>
      <w:r w:rsidR="00745F34" w:rsidRPr="00683E62">
        <w:t xml:space="preserve"> percentiles of the data were used to calculate the prediction interval of the median estimates.</w:t>
      </w:r>
    </w:p>
    <w:p w14:paraId="52814E0D" w14:textId="43D81BE6" w:rsidR="00C5574A" w:rsidRPr="00683E62" w:rsidRDefault="00745F34" w:rsidP="009A1765">
      <w:r w:rsidRPr="00683E62">
        <w:t>Ocean-a</w:t>
      </w:r>
      <w:r w:rsidR="002D646A" w:rsidRPr="00683E62">
        <w:t xml:space="preserve">ge-2 sockeye salmon returns </w:t>
      </w:r>
      <w:r w:rsidR="00325AB7">
        <w:t xml:space="preserve">corresponding to </w:t>
      </w:r>
      <w:r w:rsidR="00FE3339">
        <w:t xml:space="preserve">the </w:t>
      </w:r>
      <w:r w:rsidR="00325AB7">
        <w:t xml:space="preserve">year </w:t>
      </w:r>
      <w:r w:rsidR="00FE3339">
        <w:t xml:space="preserve">of outmigration </w:t>
      </w:r>
      <w:r w:rsidR="00742ED4" w:rsidRPr="00683E62">
        <w:t>were forecast</w:t>
      </w:r>
      <w:r w:rsidR="006E3188">
        <w:t>ed</w:t>
      </w:r>
      <w:r w:rsidR="002D646A" w:rsidRPr="00683E62">
        <w:t xml:space="preserve"> with </w:t>
      </w:r>
      <w:r w:rsidR="001812A9">
        <w:t>simple linear regression</w:t>
      </w:r>
      <w:r w:rsidR="002D646A" w:rsidRPr="00683E62">
        <w:t xml:space="preserve"> </w:t>
      </w:r>
      <w:r w:rsidR="00325AB7">
        <w:t>using</w:t>
      </w:r>
      <w:r w:rsidR="00B7196E" w:rsidRPr="00683E62">
        <w:t xml:space="preserve"> parental </w:t>
      </w:r>
      <w:r w:rsidR="002D646A" w:rsidRPr="00683E62">
        <w:t>es</w:t>
      </w:r>
      <w:r w:rsidR="000B43A7" w:rsidRPr="00683E62">
        <w:t>capement</w:t>
      </w:r>
      <w:r w:rsidR="00B7196E" w:rsidRPr="00683E62">
        <w:t xml:space="preserve"> of </w:t>
      </w:r>
      <w:r w:rsidR="00ED5BE0" w:rsidRPr="00683E62">
        <w:t>pre</w:t>
      </w:r>
      <w:r w:rsidR="00B7196E" w:rsidRPr="00683E62">
        <w:t>dominant age-2.2 fish</w:t>
      </w:r>
      <w:r w:rsidR="002D646A" w:rsidRPr="00683E62">
        <w:t xml:space="preserve"> from </w:t>
      </w:r>
      <w:del w:id="10" w:author="Power, Sarah J (DFG)" w:date="2019-11-21T17:19:00Z">
        <w:r w:rsidR="001812A9" w:rsidRPr="00683E62" w:rsidDel="00120B2B">
          <w:delText>19</w:delText>
        </w:r>
        <w:r w:rsidR="001812A9" w:rsidDel="00120B2B">
          <w:delText>99</w:delText>
        </w:r>
        <w:r w:rsidR="001812A9" w:rsidRPr="00683E62" w:rsidDel="00120B2B">
          <w:delText xml:space="preserve"> </w:delText>
        </w:r>
      </w:del>
      <w:ins w:id="11" w:author="Power, Sarah J (DFG)" w:date="2019-11-21T17:19:00Z">
        <w:r w:rsidR="00120B2B">
          <w:t>2</w:t>
        </w:r>
      </w:ins>
      <w:ins w:id="12" w:author="Power, Sarah J (DFG)" w:date="2019-11-21T17:20:00Z">
        <w:r w:rsidR="00120B2B">
          <w:t>000</w:t>
        </w:r>
      </w:ins>
      <w:ins w:id="13" w:author="Power, Sarah J (DFG)" w:date="2019-11-21T17:19:00Z">
        <w:r w:rsidR="00120B2B" w:rsidRPr="00683E62">
          <w:t xml:space="preserve"> </w:t>
        </w:r>
      </w:ins>
      <w:r w:rsidR="002D646A" w:rsidRPr="00683E62">
        <w:t xml:space="preserve">to </w:t>
      </w:r>
      <w:del w:id="14" w:author="Power, Sarah J (DFG)" w:date="2019-11-21T17:19:00Z">
        <w:r w:rsidR="001E2076" w:rsidDel="00120B2B">
          <w:delText>2013</w:delText>
        </w:r>
      </w:del>
      <w:ins w:id="15" w:author="Power, Sarah J (DFG)" w:date="2019-11-21T17:19:00Z">
        <w:r w:rsidR="00120B2B">
          <w:t>201</w:t>
        </w:r>
        <w:r w:rsidR="00120B2B">
          <w:t>4</w:t>
        </w:r>
      </w:ins>
      <w:r w:rsidR="00E65920" w:rsidRPr="00683E62">
        <w:t>.</w:t>
      </w:r>
      <w:r w:rsidR="000B43A7" w:rsidRPr="00683E62">
        <w:t xml:space="preserve"> </w:t>
      </w:r>
      <w:r w:rsidR="002D646A" w:rsidRPr="00683E62">
        <w:t xml:space="preserve">The </w:t>
      </w:r>
      <w:r w:rsidR="00692084" w:rsidRPr="00683E62">
        <w:t>ocean-</w:t>
      </w:r>
      <w:r w:rsidR="002D646A" w:rsidRPr="00683E62">
        <w:t>age-1</w:t>
      </w:r>
      <w:r w:rsidR="00683E62" w:rsidRPr="00683E62">
        <w:t>, -3,</w:t>
      </w:r>
      <w:r w:rsidR="002D646A" w:rsidRPr="00683E62">
        <w:t xml:space="preserve"> and -4 returns were calculated from median estimates for each ocean age class using run data from </w:t>
      </w:r>
      <w:r w:rsidR="00742ED4" w:rsidRPr="00683E62">
        <w:t>the previous ten years</w:t>
      </w:r>
      <w:r w:rsidR="002D646A" w:rsidRPr="00683E62">
        <w:t xml:space="preserve">. </w:t>
      </w:r>
    </w:p>
    <w:p w14:paraId="459C3358" w14:textId="0A83522E" w:rsidR="00C5574A" w:rsidRPr="00683E62" w:rsidRDefault="00C5574A" w:rsidP="009A1765">
      <w:r w:rsidRPr="00683E62">
        <w:t>Regression and median estimates were summed to estimate the total Nelson River</w:t>
      </w:r>
      <w:r w:rsidR="000B43A7" w:rsidRPr="00683E62">
        <w:t xml:space="preserve"> sockeye salmon run for </w:t>
      </w:r>
      <w:del w:id="16" w:author="Power, Sarah J (DFG)" w:date="2019-11-21T17:18:00Z">
        <w:r w:rsidR="000B43A7" w:rsidRPr="00683E62" w:rsidDel="00120B2B">
          <w:delText>201</w:delText>
        </w:r>
        <w:r w:rsidR="001812A9" w:rsidDel="00120B2B">
          <w:delText>9</w:delText>
        </w:r>
      </w:del>
      <w:ins w:id="17" w:author="Power, Sarah J (DFG)" w:date="2019-11-21T17:18:00Z">
        <w:r w:rsidR="00120B2B" w:rsidRPr="00683E62">
          <w:t>20</w:t>
        </w:r>
        <w:r w:rsidR="00120B2B">
          <w:t>20</w:t>
        </w:r>
      </w:ins>
      <w:r w:rsidR="009E0DBF" w:rsidRPr="00683E62">
        <w:t xml:space="preserve">. </w:t>
      </w:r>
      <w:r w:rsidRPr="00683E62">
        <w:t xml:space="preserve">The range was estimated as </w:t>
      </w:r>
      <w:r w:rsidR="00FE3339">
        <w:t>an</w:t>
      </w:r>
      <w:r w:rsidR="00FE3339" w:rsidRPr="00683E62">
        <w:t xml:space="preserve"> </w:t>
      </w:r>
      <w:r w:rsidRPr="00683E62">
        <w:t xml:space="preserve">overall 80% prediction interval and calculated </w:t>
      </w:r>
      <w:r w:rsidR="00FE3339">
        <w:t>from</w:t>
      </w:r>
      <w:r w:rsidR="00FE3339" w:rsidRPr="00683E62">
        <w:t xml:space="preserve"> </w:t>
      </w:r>
      <w:r w:rsidRPr="00683E62">
        <w:t xml:space="preserve">the </w:t>
      </w:r>
      <w:del w:id="18" w:author="Power, Sarah J (DFG)" w:date="2019-11-21T17:12:00Z">
        <w:r w:rsidRPr="00683E62" w:rsidDel="00B86C9A">
          <w:delText xml:space="preserve">square root of the </w:delText>
        </w:r>
      </w:del>
      <w:r w:rsidRPr="00683E62">
        <w:t xml:space="preserve">sum of the </w:t>
      </w:r>
      <w:del w:id="19" w:author="Power, Sarah J (DFG)" w:date="2019-11-21T17:12:00Z">
        <w:r w:rsidRPr="00683E62" w:rsidDel="00B86C9A">
          <w:delText xml:space="preserve">squared </w:delText>
        </w:r>
      </w:del>
      <w:r w:rsidRPr="00683E62">
        <w:t>80% prediction intervals for each age class forecasted.</w:t>
      </w:r>
    </w:p>
    <w:p w14:paraId="146AA305" w14:textId="77777777" w:rsidR="002D646A" w:rsidRPr="00683E62" w:rsidRDefault="002D646A" w:rsidP="002D646A">
      <w:pPr>
        <w:pStyle w:val="Heading4"/>
        <w:rPr>
          <w:rFonts w:ascii="Times New Roman" w:hAnsi="Times New Roman"/>
        </w:rPr>
      </w:pPr>
      <w:r w:rsidRPr="00683E62">
        <w:rPr>
          <w:rFonts w:ascii="Times New Roman" w:hAnsi="Times New Roman"/>
        </w:rPr>
        <w:t>Forecast Discussion</w:t>
      </w:r>
    </w:p>
    <w:p w14:paraId="59FCA772" w14:textId="01870D9E" w:rsidR="00CF2958" w:rsidRDefault="002D646A" w:rsidP="007960FE">
      <w:r w:rsidRPr="00683E62">
        <w:t>The 20</w:t>
      </w:r>
      <w:r w:rsidR="000B43A7" w:rsidRPr="00683E62">
        <w:t>1</w:t>
      </w:r>
      <w:r w:rsidR="001E2076">
        <w:t>9</w:t>
      </w:r>
      <w:r w:rsidRPr="00683E62">
        <w:t xml:space="preserve"> Nelson River forecast </w:t>
      </w:r>
      <w:r w:rsidR="001E6183" w:rsidRPr="00683E62">
        <w:t xml:space="preserve">of </w:t>
      </w:r>
      <w:del w:id="20" w:author="Power, Sarah J (DFG)" w:date="2019-11-21T17:12:00Z">
        <w:r w:rsidR="001E2076" w:rsidDel="00B86C9A">
          <w:delText>370</w:delText>
        </w:r>
      </w:del>
      <w:ins w:id="21" w:author="Power, Sarah J (DFG)" w:date="2019-11-21T17:12:00Z">
        <w:r w:rsidR="00B86C9A">
          <w:t>3</w:t>
        </w:r>
        <w:r w:rsidR="00B86C9A">
          <w:t>62</w:t>
        </w:r>
      </w:ins>
      <w:r w:rsidR="001E6183" w:rsidRPr="00683E62">
        <w:t xml:space="preserve">,000 </w:t>
      </w:r>
      <w:r w:rsidR="007960FE">
        <w:t>sockeye salmon</w:t>
      </w:r>
      <w:r w:rsidR="007960FE" w:rsidRPr="00683E62">
        <w:t xml:space="preserve"> </w:t>
      </w:r>
      <w:r w:rsidRPr="00683E62">
        <w:t xml:space="preserve">is </w:t>
      </w:r>
      <w:r w:rsidR="001E6183" w:rsidRPr="00683E62">
        <w:t xml:space="preserve">about </w:t>
      </w:r>
      <w:del w:id="22" w:author="Power, Sarah J (DFG)" w:date="2019-11-21T17:13:00Z">
        <w:r w:rsidR="001E2076" w:rsidDel="00B86C9A">
          <w:delText>46</w:delText>
        </w:r>
      </w:del>
      <w:ins w:id="23" w:author="Power, Sarah J (DFG)" w:date="2019-11-21T17:14:00Z">
        <w:r w:rsidR="00B86C9A">
          <w:t>3</w:t>
        </w:r>
      </w:ins>
      <w:ins w:id="24" w:author="Power, Sarah J (DFG)" w:date="2019-11-21T17:13:00Z">
        <w:r w:rsidR="00B86C9A">
          <w:t>7</w:t>
        </w:r>
      </w:ins>
      <w:r w:rsidR="00CF2958" w:rsidRPr="00683E62">
        <w:t>,</w:t>
      </w:r>
      <w:r w:rsidR="009E0DBF" w:rsidRPr="00683E62">
        <w:t xml:space="preserve">000 fish </w:t>
      </w:r>
      <w:r w:rsidR="001E2076">
        <w:t>less</w:t>
      </w:r>
      <w:r w:rsidR="001E2076" w:rsidRPr="00683E62">
        <w:t xml:space="preserve"> </w:t>
      </w:r>
      <w:r w:rsidR="00A97B05" w:rsidRPr="00683E62">
        <w:t>than the</w:t>
      </w:r>
      <w:r w:rsidR="00A3279E" w:rsidRPr="00683E62">
        <w:t xml:space="preserve"> most recent</w:t>
      </w:r>
      <w:r w:rsidR="00A97B05" w:rsidRPr="00683E62">
        <w:t xml:space="preserve"> 10-</w:t>
      </w:r>
      <w:r w:rsidR="00575D9B" w:rsidRPr="00683E62">
        <w:t xml:space="preserve">year average </w:t>
      </w:r>
      <w:r w:rsidR="000B2D49" w:rsidRPr="00683E62">
        <w:t>(</w:t>
      </w:r>
      <w:del w:id="25" w:author="Power, Sarah J (DFG)" w:date="2019-11-21T17:14:00Z">
        <w:r w:rsidR="000B2D49" w:rsidRPr="00683E62" w:rsidDel="00B86C9A">
          <w:delText>200</w:delText>
        </w:r>
        <w:r w:rsidR="001E2076" w:rsidDel="00B86C9A">
          <w:delText>9</w:delText>
        </w:r>
      </w:del>
      <w:ins w:id="26" w:author="Power, Sarah J (DFG)" w:date="2019-11-21T17:14:00Z">
        <w:r w:rsidR="00B86C9A" w:rsidRPr="00683E62">
          <w:t>20</w:t>
        </w:r>
        <w:r w:rsidR="00B86C9A">
          <w:t>10</w:t>
        </w:r>
      </w:ins>
      <w:r w:rsidR="00660C3B">
        <w:t>–</w:t>
      </w:r>
      <w:del w:id="27" w:author="Power, Sarah J (DFG)" w:date="2019-11-21T17:14:00Z">
        <w:r w:rsidR="000B2D49" w:rsidRPr="00683E62" w:rsidDel="00B86C9A">
          <w:delText>201</w:delText>
        </w:r>
        <w:r w:rsidR="001E2076" w:rsidDel="00B86C9A">
          <w:delText>8</w:delText>
        </w:r>
      </w:del>
      <w:ins w:id="28" w:author="Power, Sarah J (DFG)" w:date="2019-11-21T17:14:00Z">
        <w:r w:rsidR="00B86C9A" w:rsidRPr="00683E62">
          <w:t>201</w:t>
        </w:r>
        <w:r w:rsidR="00B86C9A">
          <w:t>9</w:t>
        </w:r>
      </w:ins>
      <w:r w:rsidR="00673EC4" w:rsidRPr="00683E62">
        <w:t xml:space="preserve">) </w:t>
      </w:r>
      <w:r w:rsidR="00575D9B" w:rsidRPr="00683E62">
        <w:t xml:space="preserve">of </w:t>
      </w:r>
      <w:del w:id="29" w:author="Power, Sarah J (DFG)" w:date="2019-11-21T17:14:00Z">
        <w:r w:rsidR="000B2D49" w:rsidRPr="00683E62" w:rsidDel="00B86C9A">
          <w:delText>41</w:delText>
        </w:r>
        <w:r w:rsidR="001E2076" w:rsidDel="00B86C9A">
          <w:delText>6</w:delText>
        </w:r>
      </w:del>
      <w:ins w:id="30" w:author="Power, Sarah J (DFG)" w:date="2019-11-21T17:14:00Z">
        <w:r w:rsidR="00B86C9A">
          <w:t>399</w:t>
        </w:r>
      </w:ins>
      <w:r w:rsidR="00596186" w:rsidRPr="00683E62">
        <w:t xml:space="preserve">,000 </w:t>
      </w:r>
      <w:r w:rsidR="00575D9B" w:rsidRPr="00683E62">
        <w:t xml:space="preserve">fish </w:t>
      </w:r>
      <w:r w:rsidR="003F0890" w:rsidRPr="00683E62">
        <w:t>and</w:t>
      </w:r>
      <w:r w:rsidR="00575D9B" w:rsidRPr="00683E62">
        <w:t xml:space="preserve"> </w:t>
      </w:r>
      <w:r w:rsidR="00F33245" w:rsidRPr="00683E62">
        <w:t xml:space="preserve">is </w:t>
      </w:r>
      <w:r w:rsidR="009E0DBF" w:rsidRPr="00683E62">
        <w:t xml:space="preserve">approximately </w:t>
      </w:r>
      <w:del w:id="31" w:author="Power, Sarah J (DFG)" w:date="2019-11-21T17:15:00Z">
        <w:r w:rsidR="001E2076" w:rsidDel="00B86C9A">
          <w:delText>16</w:delText>
        </w:r>
      </w:del>
      <w:ins w:id="32" w:author="Power, Sarah J (DFG)" w:date="2019-11-21T17:15:00Z">
        <w:r w:rsidR="00B86C9A">
          <w:t>24</w:t>
        </w:r>
      </w:ins>
      <w:r w:rsidR="009E0DBF" w:rsidRPr="00683E62">
        <w:t xml:space="preserve">,000 fish </w:t>
      </w:r>
      <w:r w:rsidR="00673EC4" w:rsidRPr="00683E62">
        <w:t>less</w:t>
      </w:r>
      <w:r w:rsidR="009E0DBF" w:rsidRPr="00683E62">
        <w:t xml:space="preserve"> than </w:t>
      </w:r>
      <w:r w:rsidR="00575D9B" w:rsidRPr="00683E62">
        <w:t xml:space="preserve">the </w:t>
      </w:r>
      <w:del w:id="33" w:author="Power, Sarah J (DFG)" w:date="2019-11-21T17:15:00Z">
        <w:r w:rsidR="00575D9B" w:rsidRPr="00683E62" w:rsidDel="00B86C9A">
          <w:delText>201</w:delText>
        </w:r>
        <w:r w:rsidR="001E2076" w:rsidDel="00B86C9A">
          <w:delText>8</w:delText>
        </w:r>
        <w:r w:rsidR="00575D9B" w:rsidRPr="00683E62" w:rsidDel="00B86C9A">
          <w:delText xml:space="preserve"> </w:delText>
        </w:r>
      </w:del>
      <w:ins w:id="34" w:author="Power, Sarah J (DFG)" w:date="2019-11-21T17:15:00Z">
        <w:r w:rsidR="00B86C9A" w:rsidRPr="00683E62">
          <w:t>201</w:t>
        </w:r>
        <w:r w:rsidR="00B86C9A">
          <w:t>9</w:t>
        </w:r>
        <w:r w:rsidR="00B86C9A" w:rsidRPr="00683E62">
          <w:t xml:space="preserve"> </w:t>
        </w:r>
      </w:ins>
      <w:r w:rsidR="00575D9B" w:rsidRPr="00683E62">
        <w:t xml:space="preserve">run of about </w:t>
      </w:r>
      <w:del w:id="35" w:author="Power, Sarah J (DFG)" w:date="2019-11-21T17:15:00Z">
        <w:r w:rsidR="001E2076" w:rsidDel="00B86C9A">
          <w:delText>386</w:delText>
        </w:r>
      </w:del>
      <w:ins w:id="36" w:author="Power, Sarah J (DFG)" w:date="2019-11-21T17:15:00Z">
        <w:r w:rsidR="00B86C9A">
          <w:t>199</w:t>
        </w:r>
      </w:ins>
      <w:r w:rsidR="00596186" w:rsidRPr="00683E62">
        <w:t>,000</w:t>
      </w:r>
      <w:r w:rsidR="003F3C6F" w:rsidRPr="00683E62">
        <w:t xml:space="preserve"> fish. </w:t>
      </w:r>
      <w:r w:rsidR="00407C6E" w:rsidRPr="00683E62">
        <w:t xml:space="preserve">The </w:t>
      </w:r>
      <w:del w:id="37" w:author="Power, Sarah J (DFG)" w:date="2019-11-21T17:15:00Z">
        <w:r w:rsidR="00407C6E" w:rsidRPr="00683E62" w:rsidDel="00B86C9A">
          <w:delText>201</w:delText>
        </w:r>
        <w:r w:rsidR="001E2076" w:rsidDel="00B86C9A">
          <w:delText>9</w:delText>
        </w:r>
        <w:r w:rsidRPr="00683E62" w:rsidDel="00B86C9A">
          <w:delText xml:space="preserve"> </w:delText>
        </w:r>
      </w:del>
      <w:ins w:id="38" w:author="Power, Sarah J (DFG)" w:date="2019-11-21T17:15:00Z">
        <w:r w:rsidR="00B86C9A" w:rsidRPr="00683E62">
          <w:t>20</w:t>
        </w:r>
        <w:r w:rsidR="00B86C9A">
          <w:t>20</w:t>
        </w:r>
        <w:r w:rsidR="00B86C9A" w:rsidRPr="00683E62">
          <w:t xml:space="preserve"> </w:t>
        </w:r>
      </w:ins>
      <w:r w:rsidRPr="00683E62">
        <w:t xml:space="preserve">run should be composed mainly of </w:t>
      </w:r>
      <w:r w:rsidR="00030D3C" w:rsidRPr="00683E62">
        <w:t>ocean-</w:t>
      </w:r>
      <w:r w:rsidRPr="00683E62">
        <w:t>age-2</w:t>
      </w:r>
      <w:r w:rsidR="00575D9B" w:rsidRPr="00683E62">
        <w:t xml:space="preserve"> </w:t>
      </w:r>
      <w:r w:rsidR="00F33245" w:rsidRPr="00683E62">
        <w:t>(</w:t>
      </w:r>
      <w:del w:id="39" w:author="Power, Sarah J (DFG)" w:date="2019-11-21T17:15:00Z">
        <w:r w:rsidR="001E2076" w:rsidDel="00B86C9A">
          <w:delText>69</w:delText>
        </w:r>
      </w:del>
      <w:ins w:id="40" w:author="Power, Sarah J (DFG)" w:date="2019-11-21T17:15:00Z">
        <w:r w:rsidR="00B86C9A">
          <w:t>6</w:t>
        </w:r>
        <w:r w:rsidR="00B86C9A">
          <w:t>7</w:t>
        </w:r>
      </w:ins>
      <w:r w:rsidR="00F33245" w:rsidRPr="00683E62">
        <w:t xml:space="preserve">%) </w:t>
      </w:r>
      <w:r w:rsidRPr="00683E62">
        <w:t>and -3</w:t>
      </w:r>
      <w:r w:rsidR="00F33245" w:rsidRPr="00683E62">
        <w:t xml:space="preserve"> (</w:t>
      </w:r>
      <w:r w:rsidR="00683E62">
        <w:t>2</w:t>
      </w:r>
      <w:r w:rsidR="001E2076">
        <w:t>9</w:t>
      </w:r>
      <w:r w:rsidR="00F33245" w:rsidRPr="00683E62">
        <w:t>%)</w:t>
      </w:r>
      <w:r w:rsidRPr="00683E62">
        <w:t xml:space="preserve"> fish. </w:t>
      </w:r>
      <w:r w:rsidR="00596186" w:rsidRPr="00683E62">
        <w:t>R</w:t>
      </w:r>
      <w:r w:rsidRPr="00683E62">
        <w:t xml:space="preserve">egression relationships predicting </w:t>
      </w:r>
      <w:r w:rsidR="00030D3C" w:rsidRPr="00683E62">
        <w:t>ocean-</w:t>
      </w:r>
      <w:r w:rsidRPr="00683E62">
        <w:t>age-2</w:t>
      </w:r>
      <w:r w:rsidR="00683E62">
        <w:t xml:space="preserve"> </w:t>
      </w:r>
      <w:r w:rsidRPr="00683E62">
        <w:t>sockeye salmon are significant and repres</w:t>
      </w:r>
      <w:r w:rsidR="00596186" w:rsidRPr="00683E62">
        <w:t xml:space="preserve">ent </w:t>
      </w:r>
      <w:r w:rsidR="00407C6E" w:rsidRPr="00683E62">
        <w:t>the</w:t>
      </w:r>
      <w:r w:rsidR="00596186" w:rsidRPr="00683E62">
        <w:t xml:space="preserve"> majority of the </w:t>
      </w:r>
      <w:r w:rsidR="003F3C6F" w:rsidRPr="00683E62">
        <w:t xml:space="preserve">run. </w:t>
      </w:r>
      <w:r w:rsidR="00596186" w:rsidRPr="00683E62">
        <w:t>However, the Nelson River sockeye salmon run has been notoriously unpredictable</w:t>
      </w:r>
      <w:r w:rsidR="000535F5" w:rsidRPr="00683E62">
        <w:t>.</w:t>
      </w:r>
      <w:r w:rsidR="00B258DA" w:rsidRPr="00683E62">
        <w:t xml:space="preserve"> T</w:t>
      </w:r>
      <w:r w:rsidR="00596186" w:rsidRPr="00683E62">
        <w:t>herefore,</w:t>
      </w:r>
      <w:r w:rsidRPr="00683E62">
        <w:t xml:space="preserve"> confidence in this forecast is fa</w:t>
      </w:r>
      <w:r w:rsidR="00596186" w:rsidRPr="00683E62">
        <w:t xml:space="preserve">ir. The projected harvest of </w:t>
      </w:r>
      <w:del w:id="41" w:author="Power, Sarah J (DFG)" w:date="2019-11-21T17:16:00Z">
        <w:r w:rsidR="00683E62" w:rsidDel="00120B2B">
          <w:delText>270</w:delText>
        </w:r>
      </w:del>
      <w:ins w:id="42" w:author="Power, Sarah J (DFG)" w:date="2019-11-21T17:16:00Z">
        <w:r w:rsidR="00120B2B">
          <w:t>2</w:t>
        </w:r>
        <w:r w:rsidR="00120B2B">
          <w:t>04</w:t>
        </w:r>
      </w:ins>
      <w:r w:rsidRPr="00683E62">
        <w:t>,000 fish is based on achiev</w:t>
      </w:r>
      <w:r w:rsidR="00620AF5" w:rsidRPr="00683E62">
        <w:t xml:space="preserve">ing </w:t>
      </w:r>
      <w:r w:rsidRPr="00683E62">
        <w:t xml:space="preserve">the </w:t>
      </w:r>
      <w:r w:rsidR="009E0DBF" w:rsidRPr="00683E62">
        <w:t>midpoint</w:t>
      </w:r>
      <w:r w:rsidRPr="00683E62">
        <w:t xml:space="preserve"> (1</w:t>
      </w:r>
      <w:r w:rsidR="009E0DBF" w:rsidRPr="00683E62">
        <w:t>5</w:t>
      </w:r>
      <w:r w:rsidR="001A6128" w:rsidRPr="00683E62">
        <w:t>8</w:t>
      </w:r>
      <w:r w:rsidRPr="00683E62">
        <w:t xml:space="preserve">,000 fish) of the escapement goal range. </w:t>
      </w:r>
    </w:p>
    <w:p w14:paraId="6B68A5C1" w14:textId="5DB47BAB" w:rsidR="00120B2B" w:rsidRDefault="00120B2B" w:rsidP="00535502">
      <w:pPr>
        <w:pStyle w:val="Normal-0After"/>
        <w:pBdr>
          <w:top w:val="single" w:sz="4" w:space="1" w:color="auto"/>
        </w:pBdr>
        <w:rPr>
          <w:ins w:id="43" w:author="Power, Sarah J (DFG)" w:date="2019-11-21T17:20:00Z"/>
        </w:rPr>
      </w:pPr>
      <w:ins w:id="44" w:author="Power, Sarah J (DFG)" w:date="2019-11-21T17:20:00Z">
        <w:r>
          <w:t>Sarah Power, Biometrician, Juneau</w:t>
        </w:r>
        <w:bookmarkStart w:id="45" w:name="_GoBack"/>
        <w:bookmarkEnd w:id="45"/>
      </w:ins>
    </w:p>
    <w:p w14:paraId="2D70E8EB" w14:textId="49916F53" w:rsidR="00763F57" w:rsidRDefault="00763F57" w:rsidP="00535502">
      <w:pPr>
        <w:pStyle w:val="Normal-0After"/>
        <w:pBdr>
          <w:top w:val="single" w:sz="4" w:space="1" w:color="auto"/>
        </w:pBdr>
      </w:pPr>
      <w:r>
        <w:t>Heather Finkle, Fishery Biologist, Kodiak</w:t>
      </w:r>
    </w:p>
    <w:p w14:paraId="5FA43F5C" w14:textId="793B4926" w:rsidR="00AB7143" w:rsidRPr="00535502" w:rsidRDefault="00AB7143" w:rsidP="00535502">
      <w:pPr>
        <w:pStyle w:val="Normal-0After"/>
        <w:pBdr>
          <w:top w:val="single" w:sz="4" w:space="1" w:color="auto"/>
        </w:pBdr>
        <w:rPr>
          <w:rFonts w:ascii="Times New Roman Bold" w:hAnsi="Times New Roman Bold"/>
          <w:sz w:val="22"/>
          <w:szCs w:val="24"/>
        </w:rPr>
      </w:pPr>
    </w:p>
    <w:sectPr w:rsidR="00AB7143" w:rsidRPr="00535502" w:rsidSect="00EF143B">
      <w:footerReference w:type="default" r:id="rId7"/>
      <w:type w:val="continuous"/>
      <w:pgSz w:w="12240" w:h="15840" w:code="1"/>
      <w:pgMar w:top="1440" w:right="1440" w:bottom="1440" w:left="1440" w:header="0" w:footer="936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A0946" w14:textId="77777777" w:rsidR="003F0890" w:rsidRDefault="003F0890">
      <w:r>
        <w:separator/>
      </w:r>
    </w:p>
  </w:endnote>
  <w:endnote w:type="continuationSeparator" w:id="0">
    <w:p w14:paraId="02D31E5E" w14:textId="77777777" w:rsidR="003F0890" w:rsidRDefault="003F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16407" w14:textId="77777777" w:rsidR="003F0890" w:rsidRDefault="003F0890">
    <w:pPr>
      <w:pStyle w:val="Footer"/>
    </w:pPr>
  </w:p>
  <w:p w14:paraId="559747DE" w14:textId="77777777" w:rsidR="003F0890" w:rsidRDefault="003F0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8AE8" w14:textId="77777777" w:rsidR="003F0890" w:rsidRDefault="003F0890">
      <w:r>
        <w:separator/>
      </w:r>
    </w:p>
  </w:footnote>
  <w:footnote w:type="continuationSeparator" w:id="0">
    <w:p w14:paraId="37BF13B4" w14:textId="77777777" w:rsidR="003F0890" w:rsidRDefault="003F089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wer, Sarah J (DFG)">
    <w15:presenceInfo w15:providerId="AD" w15:userId="S-1-5-21-440283733-3916095660-3029927770-34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32B"/>
    <w:rsid w:val="0001070F"/>
    <w:rsid w:val="00013177"/>
    <w:rsid w:val="00013521"/>
    <w:rsid w:val="00016375"/>
    <w:rsid w:val="0002111D"/>
    <w:rsid w:val="000215F6"/>
    <w:rsid w:val="0002285C"/>
    <w:rsid w:val="00030D3C"/>
    <w:rsid w:val="000345F4"/>
    <w:rsid w:val="00037DD1"/>
    <w:rsid w:val="0004305C"/>
    <w:rsid w:val="000535F5"/>
    <w:rsid w:val="000539A8"/>
    <w:rsid w:val="00057CE8"/>
    <w:rsid w:val="00061F01"/>
    <w:rsid w:val="0007479A"/>
    <w:rsid w:val="00093401"/>
    <w:rsid w:val="000A0DCA"/>
    <w:rsid w:val="000A1481"/>
    <w:rsid w:val="000A4FA8"/>
    <w:rsid w:val="000B2D49"/>
    <w:rsid w:val="000B43A7"/>
    <w:rsid w:val="000B7D7B"/>
    <w:rsid w:val="000D0F71"/>
    <w:rsid w:val="000D3DD8"/>
    <w:rsid w:val="000D430F"/>
    <w:rsid w:val="000D6F25"/>
    <w:rsid w:val="000F58B8"/>
    <w:rsid w:val="000F734C"/>
    <w:rsid w:val="000F7865"/>
    <w:rsid w:val="00102D53"/>
    <w:rsid w:val="00107DFD"/>
    <w:rsid w:val="0011050C"/>
    <w:rsid w:val="0011114D"/>
    <w:rsid w:val="00111EA4"/>
    <w:rsid w:val="001134DF"/>
    <w:rsid w:val="001162FB"/>
    <w:rsid w:val="00116E9D"/>
    <w:rsid w:val="001179E6"/>
    <w:rsid w:val="00120B2B"/>
    <w:rsid w:val="0012262D"/>
    <w:rsid w:val="00125A11"/>
    <w:rsid w:val="00125F4C"/>
    <w:rsid w:val="00126A89"/>
    <w:rsid w:val="00134285"/>
    <w:rsid w:val="00134FC9"/>
    <w:rsid w:val="00140929"/>
    <w:rsid w:val="00142E08"/>
    <w:rsid w:val="001466DA"/>
    <w:rsid w:val="00147EC0"/>
    <w:rsid w:val="00166C82"/>
    <w:rsid w:val="001736F8"/>
    <w:rsid w:val="00177453"/>
    <w:rsid w:val="001812A9"/>
    <w:rsid w:val="00181479"/>
    <w:rsid w:val="00182639"/>
    <w:rsid w:val="00184DC6"/>
    <w:rsid w:val="00191238"/>
    <w:rsid w:val="00195122"/>
    <w:rsid w:val="00195C17"/>
    <w:rsid w:val="001A1006"/>
    <w:rsid w:val="001A6128"/>
    <w:rsid w:val="001B5AA7"/>
    <w:rsid w:val="001C3526"/>
    <w:rsid w:val="001C3F2B"/>
    <w:rsid w:val="001D69EC"/>
    <w:rsid w:val="001D7526"/>
    <w:rsid w:val="001E02F9"/>
    <w:rsid w:val="001E2076"/>
    <w:rsid w:val="001E6183"/>
    <w:rsid w:val="001E7DC3"/>
    <w:rsid w:val="001F227A"/>
    <w:rsid w:val="001F55EB"/>
    <w:rsid w:val="001F6615"/>
    <w:rsid w:val="0020038C"/>
    <w:rsid w:val="002068F4"/>
    <w:rsid w:val="00210B2F"/>
    <w:rsid w:val="0022093E"/>
    <w:rsid w:val="002244C0"/>
    <w:rsid w:val="00227E85"/>
    <w:rsid w:val="002350D2"/>
    <w:rsid w:val="002360B8"/>
    <w:rsid w:val="00240493"/>
    <w:rsid w:val="00240D45"/>
    <w:rsid w:val="00245D71"/>
    <w:rsid w:val="00246B50"/>
    <w:rsid w:val="002541D3"/>
    <w:rsid w:val="00254D46"/>
    <w:rsid w:val="00256284"/>
    <w:rsid w:val="00260164"/>
    <w:rsid w:val="0026241B"/>
    <w:rsid w:val="00270B46"/>
    <w:rsid w:val="00272119"/>
    <w:rsid w:val="00274C0F"/>
    <w:rsid w:val="0028014C"/>
    <w:rsid w:val="00281454"/>
    <w:rsid w:val="00297B41"/>
    <w:rsid w:val="002A133D"/>
    <w:rsid w:val="002A28B1"/>
    <w:rsid w:val="002B0CCD"/>
    <w:rsid w:val="002B352F"/>
    <w:rsid w:val="002B7C50"/>
    <w:rsid w:val="002C0A34"/>
    <w:rsid w:val="002C5FD7"/>
    <w:rsid w:val="002D1F4E"/>
    <w:rsid w:val="002D646A"/>
    <w:rsid w:val="002E5040"/>
    <w:rsid w:val="002F0FF8"/>
    <w:rsid w:val="002F2745"/>
    <w:rsid w:val="002F411C"/>
    <w:rsid w:val="002F4BA2"/>
    <w:rsid w:val="002F567C"/>
    <w:rsid w:val="002F5B7C"/>
    <w:rsid w:val="002F6A0F"/>
    <w:rsid w:val="00312B33"/>
    <w:rsid w:val="00313885"/>
    <w:rsid w:val="003208C8"/>
    <w:rsid w:val="00325AB7"/>
    <w:rsid w:val="00335E3A"/>
    <w:rsid w:val="0034179C"/>
    <w:rsid w:val="00343043"/>
    <w:rsid w:val="00346FA6"/>
    <w:rsid w:val="0035454D"/>
    <w:rsid w:val="00354D00"/>
    <w:rsid w:val="0036307D"/>
    <w:rsid w:val="00363F59"/>
    <w:rsid w:val="00372370"/>
    <w:rsid w:val="00373EFF"/>
    <w:rsid w:val="003855CF"/>
    <w:rsid w:val="00387BD0"/>
    <w:rsid w:val="003A4B12"/>
    <w:rsid w:val="003B08AD"/>
    <w:rsid w:val="003B1653"/>
    <w:rsid w:val="003B5BD6"/>
    <w:rsid w:val="003B745D"/>
    <w:rsid w:val="003C1955"/>
    <w:rsid w:val="003C1EBA"/>
    <w:rsid w:val="003C3178"/>
    <w:rsid w:val="003C5F75"/>
    <w:rsid w:val="003D08DD"/>
    <w:rsid w:val="003D3D47"/>
    <w:rsid w:val="003E26B2"/>
    <w:rsid w:val="003E2B36"/>
    <w:rsid w:val="003E3076"/>
    <w:rsid w:val="003F0890"/>
    <w:rsid w:val="003F25AB"/>
    <w:rsid w:val="003F3C30"/>
    <w:rsid w:val="003F3C6F"/>
    <w:rsid w:val="00403AB7"/>
    <w:rsid w:val="00407C6E"/>
    <w:rsid w:val="00423DA7"/>
    <w:rsid w:val="0042654A"/>
    <w:rsid w:val="00430F2C"/>
    <w:rsid w:val="004335D3"/>
    <w:rsid w:val="00442C79"/>
    <w:rsid w:val="00456909"/>
    <w:rsid w:val="004639FA"/>
    <w:rsid w:val="004722F7"/>
    <w:rsid w:val="004751B1"/>
    <w:rsid w:val="00491D53"/>
    <w:rsid w:val="00492FF6"/>
    <w:rsid w:val="004955A2"/>
    <w:rsid w:val="00495906"/>
    <w:rsid w:val="004979D4"/>
    <w:rsid w:val="004A5681"/>
    <w:rsid w:val="004B2AEE"/>
    <w:rsid w:val="004C3871"/>
    <w:rsid w:val="004C5617"/>
    <w:rsid w:val="004C5B55"/>
    <w:rsid w:val="004C6895"/>
    <w:rsid w:val="004C7E99"/>
    <w:rsid w:val="004D055D"/>
    <w:rsid w:val="004D6855"/>
    <w:rsid w:val="004E32B6"/>
    <w:rsid w:val="004E32B7"/>
    <w:rsid w:val="004E554E"/>
    <w:rsid w:val="004E615C"/>
    <w:rsid w:val="004F1E24"/>
    <w:rsid w:val="00502AA7"/>
    <w:rsid w:val="005077D7"/>
    <w:rsid w:val="00507CA5"/>
    <w:rsid w:val="00510528"/>
    <w:rsid w:val="005153B6"/>
    <w:rsid w:val="00516238"/>
    <w:rsid w:val="00523395"/>
    <w:rsid w:val="0053493A"/>
    <w:rsid w:val="00534C80"/>
    <w:rsid w:val="00535502"/>
    <w:rsid w:val="00535F81"/>
    <w:rsid w:val="00541442"/>
    <w:rsid w:val="00544462"/>
    <w:rsid w:val="0054708D"/>
    <w:rsid w:val="00560A17"/>
    <w:rsid w:val="005614F5"/>
    <w:rsid w:val="00572AAA"/>
    <w:rsid w:val="00574257"/>
    <w:rsid w:val="00575D9B"/>
    <w:rsid w:val="00590E7E"/>
    <w:rsid w:val="00596186"/>
    <w:rsid w:val="005A1061"/>
    <w:rsid w:val="005A2FDC"/>
    <w:rsid w:val="005A7AFE"/>
    <w:rsid w:val="005B3EB7"/>
    <w:rsid w:val="005C4C91"/>
    <w:rsid w:val="005C5579"/>
    <w:rsid w:val="005C759C"/>
    <w:rsid w:val="005D4D21"/>
    <w:rsid w:val="005D66EE"/>
    <w:rsid w:val="005E32E3"/>
    <w:rsid w:val="005E4AE7"/>
    <w:rsid w:val="005E55EE"/>
    <w:rsid w:val="005E5817"/>
    <w:rsid w:val="005F2541"/>
    <w:rsid w:val="005F4C79"/>
    <w:rsid w:val="00602271"/>
    <w:rsid w:val="00603530"/>
    <w:rsid w:val="006108A9"/>
    <w:rsid w:val="00612511"/>
    <w:rsid w:val="00620A45"/>
    <w:rsid w:val="00620AF5"/>
    <w:rsid w:val="00620B2C"/>
    <w:rsid w:val="006272A3"/>
    <w:rsid w:val="00627CD9"/>
    <w:rsid w:val="0063217C"/>
    <w:rsid w:val="006325CA"/>
    <w:rsid w:val="006329FB"/>
    <w:rsid w:val="00634528"/>
    <w:rsid w:val="00634A04"/>
    <w:rsid w:val="006556C6"/>
    <w:rsid w:val="00660C3B"/>
    <w:rsid w:val="006614EC"/>
    <w:rsid w:val="00670DD1"/>
    <w:rsid w:val="00673EC4"/>
    <w:rsid w:val="00674C5C"/>
    <w:rsid w:val="006757B3"/>
    <w:rsid w:val="00680799"/>
    <w:rsid w:val="00683E62"/>
    <w:rsid w:val="006861F6"/>
    <w:rsid w:val="006869D3"/>
    <w:rsid w:val="00686EBB"/>
    <w:rsid w:val="00687922"/>
    <w:rsid w:val="006918F5"/>
    <w:rsid w:val="00692084"/>
    <w:rsid w:val="00692D74"/>
    <w:rsid w:val="00692FDC"/>
    <w:rsid w:val="006A6821"/>
    <w:rsid w:val="006A7758"/>
    <w:rsid w:val="006B031E"/>
    <w:rsid w:val="006B38CC"/>
    <w:rsid w:val="006C18A3"/>
    <w:rsid w:val="006C63C5"/>
    <w:rsid w:val="006E26A7"/>
    <w:rsid w:val="006E3188"/>
    <w:rsid w:val="006E7EB0"/>
    <w:rsid w:val="006F122C"/>
    <w:rsid w:val="007007C8"/>
    <w:rsid w:val="00711662"/>
    <w:rsid w:val="00721FE1"/>
    <w:rsid w:val="00724D11"/>
    <w:rsid w:val="00730CE0"/>
    <w:rsid w:val="0074026B"/>
    <w:rsid w:val="00742ED4"/>
    <w:rsid w:val="00745F34"/>
    <w:rsid w:val="00746B3B"/>
    <w:rsid w:val="00747C32"/>
    <w:rsid w:val="007560CF"/>
    <w:rsid w:val="007563E1"/>
    <w:rsid w:val="00762F0C"/>
    <w:rsid w:val="00763031"/>
    <w:rsid w:val="00763F57"/>
    <w:rsid w:val="00766F6F"/>
    <w:rsid w:val="00773D88"/>
    <w:rsid w:val="00790318"/>
    <w:rsid w:val="007914A7"/>
    <w:rsid w:val="007960FE"/>
    <w:rsid w:val="007976A2"/>
    <w:rsid w:val="007A66B3"/>
    <w:rsid w:val="007B753C"/>
    <w:rsid w:val="007C66A6"/>
    <w:rsid w:val="007C7A3A"/>
    <w:rsid w:val="007D314D"/>
    <w:rsid w:val="007D72AB"/>
    <w:rsid w:val="007E1CF0"/>
    <w:rsid w:val="007E5631"/>
    <w:rsid w:val="007F043C"/>
    <w:rsid w:val="007F2030"/>
    <w:rsid w:val="007F41E7"/>
    <w:rsid w:val="007F5480"/>
    <w:rsid w:val="00800DC1"/>
    <w:rsid w:val="0080133C"/>
    <w:rsid w:val="00806EDE"/>
    <w:rsid w:val="00811586"/>
    <w:rsid w:val="008150BF"/>
    <w:rsid w:val="008269DA"/>
    <w:rsid w:val="00842C85"/>
    <w:rsid w:val="008472BB"/>
    <w:rsid w:val="0085008E"/>
    <w:rsid w:val="00851CD0"/>
    <w:rsid w:val="008568A2"/>
    <w:rsid w:val="00864BA3"/>
    <w:rsid w:val="008668D3"/>
    <w:rsid w:val="0087724C"/>
    <w:rsid w:val="00881CBE"/>
    <w:rsid w:val="00892A7F"/>
    <w:rsid w:val="008949D1"/>
    <w:rsid w:val="00897625"/>
    <w:rsid w:val="008A2C87"/>
    <w:rsid w:val="008B71B9"/>
    <w:rsid w:val="008D44E9"/>
    <w:rsid w:val="008E357A"/>
    <w:rsid w:val="008E5923"/>
    <w:rsid w:val="008E5F99"/>
    <w:rsid w:val="008E649A"/>
    <w:rsid w:val="008F012E"/>
    <w:rsid w:val="008F2596"/>
    <w:rsid w:val="008F2DE2"/>
    <w:rsid w:val="008F79DB"/>
    <w:rsid w:val="009002F5"/>
    <w:rsid w:val="009007E0"/>
    <w:rsid w:val="009053DA"/>
    <w:rsid w:val="009065C3"/>
    <w:rsid w:val="00910876"/>
    <w:rsid w:val="00912C2F"/>
    <w:rsid w:val="00913426"/>
    <w:rsid w:val="00915AB5"/>
    <w:rsid w:val="0091631B"/>
    <w:rsid w:val="009166BD"/>
    <w:rsid w:val="009234E3"/>
    <w:rsid w:val="0093791A"/>
    <w:rsid w:val="00947003"/>
    <w:rsid w:val="00947B44"/>
    <w:rsid w:val="009531F5"/>
    <w:rsid w:val="00954343"/>
    <w:rsid w:val="00966987"/>
    <w:rsid w:val="009677D9"/>
    <w:rsid w:val="00967D57"/>
    <w:rsid w:val="00967DA7"/>
    <w:rsid w:val="009712B4"/>
    <w:rsid w:val="00972031"/>
    <w:rsid w:val="0098199F"/>
    <w:rsid w:val="00982978"/>
    <w:rsid w:val="00986505"/>
    <w:rsid w:val="009A1765"/>
    <w:rsid w:val="009A332B"/>
    <w:rsid w:val="009A4967"/>
    <w:rsid w:val="009B5FF9"/>
    <w:rsid w:val="009B6EC1"/>
    <w:rsid w:val="009D2581"/>
    <w:rsid w:val="009E0DBF"/>
    <w:rsid w:val="009F3814"/>
    <w:rsid w:val="009F4402"/>
    <w:rsid w:val="009F4FF9"/>
    <w:rsid w:val="00A01121"/>
    <w:rsid w:val="00A0147D"/>
    <w:rsid w:val="00A02E2F"/>
    <w:rsid w:val="00A068A0"/>
    <w:rsid w:val="00A13A94"/>
    <w:rsid w:val="00A15E61"/>
    <w:rsid w:val="00A1752E"/>
    <w:rsid w:val="00A213A9"/>
    <w:rsid w:val="00A22B45"/>
    <w:rsid w:val="00A30C06"/>
    <w:rsid w:val="00A3279E"/>
    <w:rsid w:val="00A3403E"/>
    <w:rsid w:val="00A3779D"/>
    <w:rsid w:val="00A432E0"/>
    <w:rsid w:val="00A5053B"/>
    <w:rsid w:val="00A53BD1"/>
    <w:rsid w:val="00A54EDF"/>
    <w:rsid w:val="00A55E49"/>
    <w:rsid w:val="00A61339"/>
    <w:rsid w:val="00A6277F"/>
    <w:rsid w:val="00A6341B"/>
    <w:rsid w:val="00A6373F"/>
    <w:rsid w:val="00A754EB"/>
    <w:rsid w:val="00A76A6C"/>
    <w:rsid w:val="00A81161"/>
    <w:rsid w:val="00A83C30"/>
    <w:rsid w:val="00A90B0F"/>
    <w:rsid w:val="00A91CAE"/>
    <w:rsid w:val="00A92383"/>
    <w:rsid w:val="00A94029"/>
    <w:rsid w:val="00A971BE"/>
    <w:rsid w:val="00A97B05"/>
    <w:rsid w:val="00AB473C"/>
    <w:rsid w:val="00AB7143"/>
    <w:rsid w:val="00AC4250"/>
    <w:rsid w:val="00AD254F"/>
    <w:rsid w:val="00AE207C"/>
    <w:rsid w:val="00AF6A82"/>
    <w:rsid w:val="00B12233"/>
    <w:rsid w:val="00B16D80"/>
    <w:rsid w:val="00B22F77"/>
    <w:rsid w:val="00B258DA"/>
    <w:rsid w:val="00B26D5C"/>
    <w:rsid w:val="00B4084E"/>
    <w:rsid w:val="00B41B5D"/>
    <w:rsid w:val="00B45954"/>
    <w:rsid w:val="00B51324"/>
    <w:rsid w:val="00B667C7"/>
    <w:rsid w:val="00B7196E"/>
    <w:rsid w:val="00B74CCB"/>
    <w:rsid w:val="00B75C68"/>
    <w:rsid w:val="00B86C9A"/>
    <w:rsid w:val="00B9529D"/>
    <w:rsid w:val="00B960B4"/>
    <w:rsid w:val="00B9713B"/>
    <w:rsid w:val="00B979B8"/>
    <w:rsid w:val="00BA0B0B"/>
    <w:rsid w:val="00BA5018"/>
    <w:rsid w:val="00BA54F3"/>
    <w:rsid w:val="00BB58B3"/>
    <w:rsid w:val="00BC1278"/>
    <w:rsid w:val="00BC4F00"/>
    <w:rsid w:val="00BC66B8"/>
    <w:rsid w:val="00BD2412"/>
    <w:rsid w:val="00BD7A59"/>
    <w:rsid w:val="00BE3CD8"/>
    <w:rsid w:val="00BE772B"/>
    <w:rsid w:val="00BF59D0"/>
    <w:rsid w:val="00C02FAA"/>
    <w:rsid w:val="00C04AA5"/>
    <w:rsid w:val="00C13293"/>
    <w:rsid w:val="00C17013"/>
    <w:rsid w:val="00C23863"/>
    <w:rsid w:val="00C23FFC"/>
    <w:rsid w:val="00C33475"/>
    <w:rsid w:val="00C36F70"/>
    <w:rsid w:val="00C4101E"/>
    <w:rsid w:val="00C4533F"/>
    <w:rsid w:val="00C45388"/>
    <w:rsid w:val="00C5170B"/>
    <w:rsid w:val="00C5574A"/>
    <w:rsid w:val="00C623D9"/>
    <w:rsid w:val="00C62692"/>
    <w:rsid w:val="00C62A2F"/>
    <w:rsid w:val="00C726C5"/>
    <w:rsid w:val="00C736FD"/>
    <w:rsid w:val="00C76925"/>
    <w:rsid w:val="00C7770A"/>
    <w:rsid w:val="00C82B6F"/>
    <w:rsid w:val="00C8491F"/>
    <w:rsid w:val="00CA2698"/>
    <w:rsid w:val="00CA6AD1"/>
    <w:rsid w:val="00CB5D75"/>
    <w:rsid w:val="00CB758D"/>
    <w:rsid w:val="00CC1A63"/>
    <w:rsid w:val="00CC5959"/>
    <w:rsid w:val="00CC6697"/>
    <w:rsid w:val="00CC7680"/>
    <w:rsid w:val="00CD0A14"/>
    <w:rsid w:val="00CD4587"/>
    <w:rsid w:val="00CE67D9"/>
    <w:rsid w:val="00CF2958"/>
    <w:rsid w:val="00CF343E"/>
    <w:rsid w:val="00CF3CEE"/>
    <w:rsid w:val="00CF636D"/>
    <w:rsid w:val="00D04497"/>
    <w:rsid w:val="00D101FC"/>
    <w:rsid w:val="00D1028C"/>
    <w:rsid w:val="00D16F9A"/>
    <w:rsid w:val="00D170A2"/>
    <w:rsid w:val="00D23F64"/>
    <w:rsid w:val="00D3223E"/>
    <w:rsid w:val="00D3799E"/>
    <w:rsid w:val="00D417CA"/>
    <w:rsid w:val="00D51E02"/>
    <w:rsid w:val="00D77906"/>
    <w:rsid w:val="00D81221"/>
    <w:rsid w:val="00D9474F"/>
    <w:rsid w:val="00D97E1D"/>
    <w:rsid w:val="00DA0A00"/>
    <w:rsid w:val="00DA47D4"/>
    <w:rsid w:val="00DC0154"/>
    <w:rsid w:val="00DD1F9C"/>
    <w:rsid w:val="00DD4BAD"/>
    <w:rsid w:val="00DE414B"/>
    <w:rsid w:val="00DF431E"/>
    <w:rsid w:val="00DF65FA"/>
    <w:rsid w:val="00DF6C22"/>
    <w:rsid w:val="00E00744"/>
    <w:rsid w:val="00E0657C"/>
    <w:rsid w:val="00E06DDD"/>
    <w:rsid w:val="00E07F22"/>
    <w:rsid w:val="00E166C6"/>
    <w:rsid w:val="00E17511"/>
    <w:rsid w:val="00E17D06"/>
    <w:rsid w:val="00E250A0"/>
    <w:rsid w:val="00E339FA"/>
    <w:rsid w:val="00E33D71"/>
    <w:rsid w:val="00E3408E"/>
    <w:rsid w:val="00E34952"/>
    <w:rsid w:val="00E3742E"/>
    <w:rsid w:val="00E410FF"/>
    <w:rsid w:val="00E41692"/>
    <w:rsid w:val="00E46062"/>
    <w:rsid w:val="00E46536"/>
    <w:rsid w:val="00E504D7"/>
    <w:rsid w:val="00E52199"/>
    <w:rsid w:val="00E52C97"/>
    <w:rsid w:val="00E5356A"/>
    <w:rsid w:val="00E54232"/>
    <w:rsid w:val="00E65920"/>
    <w:rsid w:val="00E710C7"/>
    <w:rsid w:val="00E77A73"/>
    <w:rsid w:val="00E80D82"/>
    <w:rsid w:val="00E82CE1"/>
    <w:rsid w:val="00E83439"/>
    <w:rsid w:val="00E85B4E"/>
    <w:rsid w:val="00E87173"/>
    <w:rsid w:val="00EA1213"/>
    <w:rsid w:val="00EA3A0B"/>
    <w:rsid w:val="00EA5253"/>
    <w:rsid w:val="00EB46C0"/>
    <w:rsid w:val="00EB5193"/>
    <w:rsid w:val="00EB6B8A"/>
    <w:rsid w:val="00EC1C60"/>
    <w:rsid w:val="00EC2D49"/>
    <w:rsid w:val="00EC320E"/>
    <w:rsid w:val="00EC61C0"/>
    <w:rsid w:val="00ED3922"/>
    <w:rsid w:val="00ED5BE0"/>
    <w:rsid w:val="00EE1AED"/>
    <w:rsid w:val="00EE5120"/>
    <w:rsid w:val="00EE570B"/>
    <w:rsid w:val="00EF143B"/>
    <w:rsid w:val="00EF15C9"/>
    <w:rsid w:val="00F012EE"/>
    <w:rsid w:val="00F03150"/>
    <w:rsid w:val="00F031F2"/>
    <w:rsid w:val="00F15A36"/>
    <w:rsid w:val="00F20740"/>
    <w:rsid w:val="00F237D0"/>
    <w:rsid w:val="00F33245"/>
    <w:rsid w:val="00F45EF6"/>
    <w:rsid w:val="00F61408"/>
    <w:rsid w:val="00F66739"/>
    <w:rsid w:val="00F7235C"/>
    <w:rsid w:val="00F72942"/>
    <w:rsid w:val="00F76A5A"/>
    <w:rsid w:val="00F92942"/>
    <w:rsid w:val="00F936F6"/>
    <w:rsid w:val="00FB0218"/>
    <w:rsid w:val="00FB0787"/>
    <w:rsid w:val="00FB2F8B"/>
    <w:rsid w:val="00FB3859"/>
    <w:rsid w:val="00FC60CE"/>
    <w:rsid w:val="00FC667F"/>
    <w:rsid w:val="00FC6C5D"/>
    <w:rsid w:val="00FC6CB9"/>
    <w:rsid w:val="00FE3339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,"/>
  <w14:docId w14:val="2F9FD520"/>
  <w15:docId w15:val="{7AB9D7E7-8649-4BDE-A7E5-CCA315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3475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F4FF9"/>
    <w:pPr>
      <w:keepNext/>
      <w:keepLines/>
      <w:tabs>
        <w:tab w:val="left" w:pos="1584"/>
      </w:tabs>
      <w:spacing w:after="240"/>
      <w:ind w:left="1800" w:hanging="1800"/>
      <w:outlineLvl w:val="0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CB5D75"/>
    <w:pPr>
      <w:keepNext/>
      <w:spacing w:before="120"/>
      <w:jc w:val="left"/>
      <w:outlineLvl w:val="3"/>
    </w:pPr>
    <w:rPr>
      <w:rFonts w:ascii="Times New Roman Bold" w:hAnsi="Times New Roman Bold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60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0After">
    <w:name w:val="Normal-0 After"/>
    <w:basedOn w:val="Normal"/>
    <w:rsid w:val="009A332B"/>
    <w:pPr>
      <w:suppressAutoHyphens/>
      <w:spacing w:after="0"/>
    </w:pPr>
    <w:rPr>
      <w:szCs w:val="20"/>
    </w:rPr>
  </w:style>
  <w:style w:type="paragraph" w:styleId="Footer">
    <w:name w:val="footer"/>
    <w:basedOn w:val="Normal"/>
    <w:link w:val="FooterChar"/>
    <w:uiPriority w:val="99"/>
    <w:rsid w:val="009A332B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Caption">
    <w:name w:val="caption"/>
    <w:basedOn w:val="Normal"/>
    <w:next w:val="Normal"/>
    <w:qFormat/>
    <w:rsid w:val="009A332B"/>
    <w:pPr>
      <w:keepNext/>
      <w:keepLines/>
      <w:tabs>
        <w:tab w:val="right" w:pos="9360"/>
      </w:tabs>
      <w:suppressAutoHyphens/>
      <w:ind w:firstLine="288"/>
    </w:pPr>
    <w:rPr>
      <w:rFonts w:ascii="Times New Roman Bold" w:hAnsi="Times New Roman Bold"/>
      <w:b/>
      <w:sz w:val="22"/>
      <w:szCs w:val="20"/>
    </w:rPr>
  </w:style>
  <w:style w:type="paragraph" w:customStyle="1" w:styleId="ForecastTables">
    <w:name w:val="Forecast Tables"/>
    <w:rsid w:val="009A332B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decimal" w:pos="6030"/>
        <w:tab w:val="left" w:pos="6480"/>
      </w:tabs>
      <w:suppressAutoHyphens/>
    </w:pPr>
    <w:rPr>
      <w:rFonts w:ascii="Courier" w:hAnsi="Courier"/>
      <w:sz w:val="21"/>
      <w:szCs w:val="21"/>
    </w:rPr>
  </w:style>
  <w:style w:type="paragraph" w:customStyle="1" w:styleId="AppendixPageHeader">
    <w:name w:val="Appendix Page Header"/>
    <w:basedOn w:val="Normal"/>
    <w:next w:val="Normal"/>
    <w:autoRedefine/>
    <w:rsid w:val="009A332B"/>
    <w:pPr>
      <w:tabs>
        <w:tab w:val="right" w:pos="9360"/>
      </w:tabs>
      <w:suppressAutoHyphens/>
      <w:spacing w:after="0"/>
    </w:pPr>
    <w:rPr>
      <w:b/>
      <w:kern w:val="22"/>
      <w:sz w:val="22"/>
      <w:szCs w:val="22"/>
    </w:rPr>
  </w:style>
  <w:style w:type="paragraph" w:customStyle="1" w:styleId="MemoBody">
    <w:name w:val="Memo Body"/>
    <w:basedOn w:val="Normal"/>
    <w:rsid w:val="003B08AD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6341B"/>
    <w:pPr>
      <w:spacing w:after="0"/>
    </w:pPr>
    <w:rPr>
      <w:sz w:val="20"/>
      <w:szCs w:val="20"/>
    </w:rPr>
  </w:style>
  <w:style w:type="paragraph" w:customStyle="1" w:styleId="Lit-Cited">
    <w:name w:val="Lit-Cited"/>
    <w:basedOn w:val="Normal"/>
    <w:rsid w:val="00CF343E"/>
    <w:pPr>
      <w:keepLines/>
      <w:suppressAutoHyphens/>
      <w:ind w:left="288" w:hanging="288"/>
    </w:pPr>
    <w:rPr>
      <w:sz w:val="20"/>
      <w:szCs w:val="20"/>
    </w:rPr>
  </w:style>
  <w:style w:type="paragraph" w:styleId="FootnoteText">
    <w:name w:val="footnote text"/>
    <w:basedOn w:val="Normal"/>
    <w:semiHidden/>
    <w:rsid w:val="00CF343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F343E"/>
    <w:rPr>
      <w:vertAlign w:val="superscript"/>
    </w:rPr>
  </w:style>
  <w:style w:type="paragraph" w:styleId="BalloonText">
    <w:name w:val="Balloon Text"/>
    <w:basedOn w:val="Normal"/>
    <w:link w:val="BalloonTextChar"/>
    <w:rsid w:val="00F614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40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CB5D75"/>
    <w:rPr>
      <w:rFonts w:ascii="Times New Roman Bold" w:hAnsi="Times New Roman Bold"/>
      <w:b/>
      <w:b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9F4FF9"/>
    <w:rPr>
      <w:rFonts w:eastAsiaTheme="majorEastAsia" w:cstheme="majorBidi"/>
      <w:b/>
      <w:bCs/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C60CE"/>
    <w:rPr>
      <w:sz w:val="24"/>
    </w:rPr>
  </w:style>
  <w:style w:type="character" w:customStyle="1" w:styleId="BodyTextChar">
    <w:name w:val="Body Text Char"/>
    <w:basedOn w:val="DefaultParagraphFont"/>
    <w:link w:val="BodyText"/>
    <w:rsid w:val="00FC60CE"/>
  </w:style>
  <w:style w:type="character" w:customStyle="1" w:styleId="Heading5Char">
    <w:name w:val="Heading 5 Char"/>
    <w:basedOn w:val="DefaultParagraphFont"/>
    <w:link w:val="Heading5"/>
    <w:semiHidden/>
    <w:rsid w:val="00FC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Simple2">
    <w:name w:val="Table Simple 2"/>
    <w:basedOn w:val="TableNormal"/>
    <w:rsid w:val="00BE3CD8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B74C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4CCB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FC6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C6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667F"/>
  </w:style>
  <w:style w:type="paragraph" w:styleId="CommentSubject">
    <w:name w:val="annotation subject"/>
    <w:basedOn w:val="CommentText"/>
    <w:next w:val="CommentText"/>
    <w:link w:val="CommentSubjectChar"/>
    <w:rsid w:val="00FC6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667F"/>
    <w:rPr>
      <w:b/>
      <w:bCs/>
    </w:rPr>
  </w:style>
  <w:style w:type="paragraph" w:styleId="DocumentMap">
    <w:name w:val="Document Map"/>
    <w:basedOn w:val="Normal"/>
    <w:link w:val="DocumentMapChar"/>
    <w:rsid w:val="00A432E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432E0"/>
    <w:rPr>
      <w:rFonts w:ascii="Tahoma" w:hAnsi="Tahoma" w:cs="Tahoma"/>
      <w:sz w:val="16"/>
      <w:szCs w:val="16"/>
    </w:rPr>
  </w:style>
  <w:style w:type="character" w:customStyle="1" w:styleId="Caption-continuedChar">
    <w:name w:val="Caption-continued Char"/>
    <w:rsid w:val="00535502"/>
    <w:rPr>
      <w:rFonts w:ascii="Times New Roman Bold" w:hAnsi="Times New Roman Bold"/>
      <w:b/>
      <w:sz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65920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8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35E3F-057D-4885-9F54-267C8EE7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</vt:lpstr>
    </vt:vector>
  </TitlesOfParts>
  <Company>ADF&amp;G, Region IV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</dc:title>
  <dc:creator>Fisheries Biologist</dc:creator>
  <cp:lastModifiedBy>Power, Sarah J (DFG)</cp:lastModifiedBy>
  <cp:revision>2</cp:revision>
  <cp:lastPrinted>2017-11-20T19:46:00Z</cp:lastPrinted>
  <dcterms:created xsi:type="dcterms:W3CDTF">2019-11-22T02:21:00Z</dcterms:created>
  <dcterms:modified xsi:type="dcterms:W3CDTF">2019-11-22T02:21:00Z</dcterms:modified>
</cp:coreProperties>
</file>